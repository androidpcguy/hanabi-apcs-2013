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602169"/>
    <w:p w:rsidR="00000000" w:rsidRDefault="00602169">
      <w:pPr>
        <w:pBdr>
          <w:bottom w:val="single" w:sz="4" w:space="1" w:color="auto"/>
        </w:pBdr>
        <w:rPr>
          <w:b/>
          <w:sz w:val="28"/>
          <w:szCs w:val="28"/>
        </w:rPr>
      </w:pPr>
      <w:del w:id="0" w:author="Akshara Balachandra" w:date="2013-05-09T13:51:00Z">
        <w:r w:rsidDel="00361BCF">
          <w:rPr>
            <w:b/>
            <w:sz w:val="28"/>
            <w:szCs w:val="28"/>
          </w:rPr>
          <w:delText xml:space="preserve">Unit 3 </w:delText>
        </w:r>
      </w:del>
      <w:r>
        <w:rPr>
          <w:b/>
          <w:sz w:val="28"/>
          <w:szCs w:val="28"/>
        </w:rPr>
        <w:t>Status Report</w:t>
      </w:r>
      <w:ins w:id="1" w:author="Akshara Balachandra" w:date="2013-05-09T13:51:00Z">
        <w:r w:rsidR="00361BCF">
          <w:rPr>
            <w:b/>
            <w:sz w:val="28"/>
            <w:szCs w:val="28"/>
          </w:rPr>
          <w:t xml:space="preserve"> 2</w:t>
        </w:r>
      </w:ins>
    </w:p>
    <w:p w:rsidR="00000000" w:rsidRDefault="00602169"/>
    <w:p w:rsidR="00000000" w:rsidRDefault="00602169">
      <w:r>
        <w:rPr>
          <w:sz w:val="28"/>
          <w:szCs w:val="28"/>
        </w:rPr>
        <w:t>Date:</w:t>
      </w:r>
      <w:r>
        <w:rPr>
          <w:sz w:val="28"/>
          <w:szCs w:val="28"/>
        </w:rPr>
        <w:tab/>
      </w:r>
      <w:r>
        <w:tab/>
        <w:t xml:space="preserve">May </w:t>
      </w:r>
      <w:ins w:id="2" w:author="Akshara Balachandra" w:date="2013-05-09T13:43:00Z">
        <w:r w:rsidR="00361BCF">
          <w:t>9</w:t>
        </w:r>
      </w:ins>
      <w:del w:id="3" w:author="Akshara Balachandra" w:date="2013-05-09T13:43:00Z">
        <w:r w:rsidDel="00361BCF">
          <w:delText>1</w:delText>
        </w:r>
      </w:del>
      <w:r>
        <w:t xml:space="preserve">, </w:t>
      </w:r>
      <w:ins w:id="4" w:author="Akshara Balachandra" w:date="2013-05-09T13:43:00Z">
        <w:r w:rsidR="00361BCF">
          <w:t>2013</w:t>
        </w:r>
      </w:ins>
      <w:del w:id="5" w:author="Akshara Balachandra" w:date="2013-05-09T13:43:00Z">
        <w:r w:rsidDel="00361BCF">
          <w:rPr>
            <w:color w:val="0000FF"/>
          </w:rPr>
          <w:delText>{200x}</w:delText>
        </w:r>
      </w:del>
    </w:p>
    <w:p w:rsidR="00000000" w:rsidRDefault="00602169">
      <w:r>
        <w:rPr>
          <w:sz w:val="28"/>
          <w:szCs w:val="28"/>
        </w:rPr>
        <w:t>To:</w:t>
      </w:r>
      <w:r>
        <w:tab/>
      </w:r>
      <w:r>
        <w:tab/>
      </w:r>
      <w:del w:id="6" w:author="Akshara Balachandra" w:date="2013-05-09T13:43:00Z">
        <w:r w:rsidDel="00361BCF">
          <w:rPr>
            <w:color w:val="0000FF"/>
          </w:rPr>
          <w:delText>Development Lead {or Project Manager}</w:delText>
        </w:r>
      </w:del>
      <w:ins w:id="7" w:author="Akshara Balachandra" w:date="2013-05-09T13:43:00Z">
        <w:r w:rsidR="00361BCF">
          <w:rPr>
            <w:color w:val="0000FF"/>
          </w:rPr>
          <w:t>Mr. Peck</w:t>
        </w:r>
      </w:ins>
    </w:p>
    <w:p w:rsidR="00000000" w:rsidRDefault="00602169">
      <w:r>
        <w:rPr>
          <w:sz w:val="28"/>
          <w:szCs w:val="28"/>
        </w:rPr>
        <w:t>From:</w:t>
      </w:r>
      <w:r>
        <w:tab/>
      </w:r>
      <w:del w:id="8" w:author="Akshara Balachandra" w:date="2013-05-09T13:43:00Z">
        <w:r w:rsidDel="00361BCF">
          <w:delText>{</w:delText>
        </w:r>
        <w:r w:rsidDel="00361BCF">
          <w:rPr>
            <w:color w:val="0000FF"/>
          </w:rPr>
          <w:delText>Your Name}</w:delText>
        </w:r>
      </w:del>
      <w:ins w:id="9" w:author="Akshara Balachandra" w:date="2013-05-09T13:43:00Z">
        <w:r w:rsidR="00361BCF">
          <w:t>Akshara B., Henry W., Albert</w:t>
        </w:r>
      </w:ins>
      <w:ins w:id="10" w:author="Akshara Balachandra" w:date="2013-05-09T13:44:00Z">
        <w:r w:rsidR="00361BCF">
          <w:t xml:space="preserve"> H.</w:t>
        </w:r>
      </w:ins>
    </w:p>
    <w:p w:rsidR="00000000" w:rsidRDefault="00602169"/>
    <w:p w:rsidR="00000000" w:rsidRDefault="00602169">
      <w:r>
        <w:rPr>
          <w:sz w:val="28"/>
          <w:szCs w:val="28"/>
        </w:rPr>
        <w:t>Subject:</w:t>
      </w:r>
      <w:r>
        <w:tab/>
        <w:t>Status Report</w:t>
      </w:r>
      <w:ins w:id="11" w:author="Akshara Balachandra" w:date="2013-05-09T13:44:00Z">
        <w:r w:rsidR="00361BCF">
          <w:t xml:space="preserve"> 2</w:t>
        </w:r>
      </w:ins>
      <w:del w:id="12" w:author="Akshara Balachandra" w:date="2013-05-09T13:44:00Z">
        <w:r w:rsidDel="00361BCF">
          <w:delText xml:space="preserve"> </w:delText>
        </w:r>
        <w:r w:rsidDel="00361BCF">
          <w:rPr>
            <w:color w:val="0000FF"/>
          </w:rPr>
          <w:delText>{Time Period}</w:delText>
        </w:r>
      </w:del>
    </w:p>
    <w:p w:rsidR="00000000" w:rsidRDefault="00602169"/>
    <w:p w:rsidR="00000000" w:rsidRDefault="00602169">
      <w:r>
        <w:rPr>
          <w:sz w:val="28"/>
          <w:szCs w:val="28"/>
        </w:rPr>
        <w:t>Accomplishments:</w:t>
      </w:r>
      <w:r>
        <w:t xml:space="preserve"> </w:t>
      </w:r>
      <w:ins w:id="13" w:author="Akshara Balachandra" w:date="2013-05-09T13:44:00Z">
        <w:r w:rsidR="00361BCF">
          <w:t>We have planned signi</w:t>
        </w:r>
      </w:ins>
      <w:ins w:id="14" w:author="Akshara Balachandra" w:date="2013-05-09T13:45:00Z">
        <w:r w:rsidR="00361BCF">
          <w:t xml:space="preserve">ficant portions of the project like the major classes and have begun implementation of the various classes. </w:t>
        </w:r>
      </w:ins>
      <w:ins w:id="15" w:author="Akshara Balachandra" w:date="2013-05-09T13:46:00Z">
        <w:r w:rsidR="00361BCF">
          <w:t xml:space="preserve">We have </w:t>
        </w:r>
      </w:ins>
      <w:ins w:id="16" w:author="Akshara Balachandra" w:date="2013-05-09T13:48:00Z">
        <w:r w:rsidR="00361BCF">
          <w:t>decided on how to implement the various rules of the game</w:t>
        </w:r>
      </w:ins>
      <w:ins w:id="17" w:author="Akshara Balachandra" w:date="2013-05-09T13:49:00Z">
        <w:r w:rsidR="00361BCF">
          <w:t>.</w:t>
        </w:r>
      </w:ins>
      <w:ins w:id="18" w:author="Akshara Balachandra" w:date="2013-05-09T13:44:00Z">
        <w:r w:rsidR="00361BCF">
          <w:t xml:space="preserve"> </w:t>
        </w:r>
      </w:ins>
      <w:ins w:id="19" w:author="Akshara Balachandra" w:date="2013-05-09T13:49:00Z">
        <w:r w:rsidR="00361BCF">
          <w:t xml:space="preserve">We also decided on how to visually represent the game on the screen (UI). </w:t>
        </w:r>
      </w:ins>
      <w:del w:id="20" w:author="Akshara Balachandra" w:date="2013-05-09T13:44:00Z">
        <w:r w:rsidDel="00361BCF">
          <w:rPr>
            <w:color w:val="0000FF"/>
          </w:rPr>
          <w:delText>{What progress have you made on your assigned tasks?}</w:delText>
        </w:r>
      </w:del>
    </w:p>
    <w:p w:rsidR="00000000" w:rsidRDefault="00602169"/>
    <w:p w:rsidR="00000000" w:rsidRDefault="00602169">
      <w:r>
        <w:rPr>
          <w:sz w:val="28"/>
          <w:szCs w:val="28"/>
        </w:rPr>
        <w:t>Problems/Risks</w:t>
      </w:r>
      <w:ins w:id="21" w:author="Akshara Balachandra" w:date="2013-05-09T13:51:00Z">
        <w:r w:rsidR="00361BCF">
          <w:rPr>
            <w:sz w:val="28"/>
            <w:szCs w:val="28"/>
          </w:rPr>
          <w:t>:</w:t>
        </w:r>
        <w:r w:rsidR="00361BCF">
          <w:t xml:space="preserve"> </w:t>
        </w:r>
      </w:ins>
      <w:bookmarkStart w:id="22" w:name="_GoBack"/>
      <w:bookmarkEnd w:id="22"/>
      <w:del w:id="23" w:author="Akshara Balachandra" w:date="2013-05-09T13:50:00Z">
        <w:r w:rsidDel="00361BCF">
          <w:rPr>
            <w:sz w:val="28"/>
            <w:szCs w:val="28"/>
          </w:rPr>
          <w:delText>:</w:delText>
        </w:r>
      </w:del>
      <w:del w:id="24" w:author="Akshara Balachandra" w:date="2013-05-09T13:49:00Z">
        <w:r w:rsidDel="00361BCF">
          <w:delText xml:space="preserve"> </w:delText>
        </w:r>
        <w:r w:rsidDel="00361BCF">
          <w:rPr>
            <w:color w:val="0000FF"/>
          </w:rPr>
          <w:delText xml:space="preserve">{What problems occurred </w:delText>
        </w:r>
        <w:r w:rsidDel="00361BCF">
          <w:rPr>
            <w:color w:val="0000FF"/>
          </w:rPr>
          <w:delText>or what risks exist that my affect the delivery schedule of the product?}</w:delText>
        </w:r>
      </w:del>
    </w:p>
    <w:p w:rsidR="00000000" w:rsidRDefault="00602169"/>
    <w:p w:rsidR="00000000" w:rsidRDefault="00602169">
      <w:pPr>
        <w:rPr>
          <w:color w:val="0000FF"/>
        </w:rPr>
      </w:pPr>
      <w:r>
        <w:rPr>
          <w:sz w:val="28"/>
          <w:szCs w:val="28"/>
        </w:rPr>
        <w:t>Next Steps:</w:t>
      </w:r>
      <w:r>
        <w:t xml:space="preserve"> </w:t>
      </w:r>
      <w:r>
        <w:rPr>
          <w:color w:val="0000FF"/>
        </w:rPr>
        <w:t>{What will you be doing during the next week?}</w:t>
      </w:r>
    </w:p>
    <w:p w:rsidR="00000000" w:rsidRDefault="00602169"/>
    <w:p w:rsidR="00361BCF" w:rsidRDefault="00361BCF">
      <w:pPr>
        <w:tabs>
          <w:tab w:val="right" w:pos="10285"/>
        </w:tabs>
        <w:ind w:left="275" w:right="220"/>
      </w:pPr>
    </w:p>
    <w:sectPr w:rsidR="00361BCF">
      <w:headerReference w:type="default" r:id="rId6"/>
      <w:footerReference w:type="default" r:id="rId7"/>
      <w:pgSz w:w="12240" w:h="15840" w:code="1"/>
      <w:pgMar w:top="540" w:right="800" w:bottom="1440" w:left="935" w:header="720" w:footer="720" w:gutter="0"/>
      <w:paperSrc w:first="256" w:other="25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2169" w:rsidRDefault="00602169">
      <w:r>
        <w:separator/>
      </w:r>
    </w:p>
  </w:endnote>
  <w:endnote w:type="continuationSeparator" w:id="0">
    <w:p w:rsidR="00602169" w:rsidRDefault="006021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2A7AE7">
    <w:pPr>
      <w:pStyle w:val="Footer"/>
      <w:tabs>
        <w:tab w:val="clear" w:pos="4320"/>
        <w:tab w:val="clear" w:pos="8640"/>
        <w:tab w:val="right" w:pos="10450"/>
      </w:tabs>
    </w:pPr>
    <w:r>
      <w:rPr>
        <w:noProof/>
        <w:lang w:bidi="kn-IN"/>
      </w:rPr>
      <w:drawing>
        <wp:inline distT="0" distB="0" distL="0" distR="0">
          <wp:extent cx="790575" cy="409575"/>
          <wp:effectExtent l="0" t="0" r="9525" b="9525"/>
          <wp:docPr id="3" name="Picture 3" descr="ant_bitma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nt_bitma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0575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02169">
      <w:t xml:space="preserve"> </w:t>
    </w:r>
    <w:r w:rsidR="00602169">
      <w:fldChar w:fldCharType="begin"/>
    </w:r>
    <w:r w:rsidR="00602169">
      <w:instrText xml:space="preserve"> FILENAME </w:instrText>
    </w:r>
    <w:r w:rsidR="00602169">
      <w:fldChar w:fldCharType="separate"/>
    </w:r>
    <w:ins w:id="26" w:author="Akshara Balachandra" w:date="2013-05-09T13:43:00Z">
      <w:r w:rsidR="00361BCF">
        <w:rPr>
          <w:noProof/>
        </w:rPr>
        <w:t>Document3</w:t>
      </w:r>
    </w:ins>
    <w:ins w:id="27" w:author="George Peck" w:date="2006-05-02T12:50:00Z">
      <w:del w:id="28" w:author="Akshara Balachandra" w:date="2013-05-09T13:43:00Z">
        <w:r w:rsidR="00602169" w:rsidDel="00361BCF">
          <w:rPr>
            <w:noProof/>
          </w:rPr>
          <w:delText>03_template_StatusReport.dot</w:delText>
        </w:r>
      </w:del>
    </w:ins>
    <w:del w:id="29" w:author="Akshara Balachandra" w:date="2013-05-09T13:43:00Z">
      <w:r w:rsidR="00602169" w:rsidDel="00361BCF">
        <w:rPr>
          <w:noProof/>
        </w:rPr>
        <w:delText>Document2</w:delText>
      </w:r>
    </w:del>
    <w:r w:rsidR="00602169">
      <w:fldChar w:fldCharType="end"/>
    </w:r>
    <w:r w:rsidR="00602169">
      <w:tab/>
      <w:t xml:space="preserve">page </w:t>
    </w:r>
    <w:r w:rsidR="00602169">
      <w:rPr>
        <w:rStyle w:val="PageNumber"/>
      </w:rPr>
      <w:fldChar w:fldCharType="begin"/>
    </w:r>
    <w:r w:rsidR="00602169">
      <w:rPr>
        <w:rStyle w:val="PageNumber"/>
      </w:rPr>
      <w:instrText xml:space="preserve"> PAGE </w:instrText>
    </w:r>
    <w:r w:rsidR="00602169">
      <w:rPr>
        <w:rStyle w:val="PageNumber"/>
      </w:rPr>
      <w:fldChar w:fldCharType="separate"/>
    </w:r>
    <w:r w:rsidR="00361BCF">
      <w:rPr>
        <w:rStyle w:val="PageNumber"/>
        <w:noProof/>
      </w:rPr>
      <w:t>1</w:t>
    </w:r>
    <w:r w:rsidR="00602169">
      <w:rPr>
        <w:rStyle w:val="PageNumber"/>
      </w:rPr>
      <w:fldChar w:fldCharType="end"/>
    </w:r>
    <w:r w:rsidR="00602169">
      <w:rPr>
        <w:rStyle w:val="PageNumber"/>
      </w:rPr>
      <w:t xml:space="preserve"> of </w:t>
    </w:r>
    <w:r w:rsidR="00602169">
      <w:rPr>
        <w:rStyle w:val="PageNumber"/>
      </w:rPr>
      <w:fldChar w:fldCharType="begin"/>
    </w:r>
    <w:r w:rsidR="00602169">
      <w:rPr>
        <w:rStyle w:val="PageNumber"/>
      </w:rPr>
      <w:instrText xml:space="preserve"> NUMPAGES </w:instrText>
    </w:r>
    <w:r w:rsidR="00602169">
      <w:rPr>
        <w:rStyle w:val="PageNumber"/>
      </w:rPr>
      <w:fldChar w:fldCharType="separate"/>
    </w:r>
    <w:r w:rsidR="00361BCF">
      <w:rPr>
        <w:rStyle w:val="PageNumber"/>
        <w:noProof/>
      </w:rPr>
      <w:t>1</w:t>
    </w:r>
    <w:r w:rsidR="00602169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2169" w:rsidRDefault="00602169">
      <w:r>
        <w:separator/>
      </w:r>
    </w:p>
  </w:footnote>
  <w:footnote w:type="continuationSeparator" w:id="0">
    <w:p w:rsidR="00602169" w:rsidRDefault="006021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2A7AE7">
    <w:pPr>
      <w:pStyle w:val="Header"/>
      <w:tabs>
        <w:tab w:val="clear" w:pos="8640"/>
        <w:tab w:val="right" w:pos="10450"/>
      </w:tabs>
      <w:ind w:left="-55"/>
    </w:pPr>
    <w:del w:id="25" w:author="Akshara Balachandra" w:date="2013-05-09T13:51:00Z">
      <w:r w:rsidDel="00361BCF">
        <w:rPr>
          <w:noProof/>
          <w:lang w:bidi="kn-IN"/>
        </w:rPr>
        <w:drawing>
          <wp:inline distT="0" distB="0" distL="0" distR="0">
            <wp:extent cx="1857375" cy="514350"/>
            <wp:effectExtent l="0" t="0" r="9525" b="0"/>
            <wp:docPr id="1" name="Picture 1" descr="MB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Blogo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2169" w:rsidDel="00361BCF">
        <w:tab/>
      </w:r>
      <w:r w:rsidR="00602169" w:rsidDel="00361BCF">
        <w:tab/>
      </w:r>
      <w:r w:rsidDel="00361BCF">
        <w:rPr>
          <w:noProof/>
          <w:lang w:bidi="kn-IN"/>
        </w:rPr>
        <w:drawing>
          <wp:inline distT="0" distB="0" distL="0" distR="0">
            <wp:extent cx="1514475" cy="200025"/>
            <wp:effectExtent l="0" t="0" r="9525" b="9525"/>
            <wp:docPr id="2" name="Picture 2" descr="project_tag_womba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ject_tag_wombat"/>
                    <pic:cNvPicPr>
                      <a:picLocks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del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kshara Balachandra">
    <w15:presenceInfo w15:providerId="Windows Live" w15:userId="d39ef182a72aaf9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trackRevisions/>
  <w:defaultTabStop w:val="720"/>
  <w:drawingGridHorizontalSpacing w:val="55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BCF"/>
    <w:rsid w:val="002A7AE7"/>
    <w:rsid w:val="00361BCF"/>
    <w:rsid w:val="0060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7BAED8-D37E-407A-8A5F-8CB77CCFF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kn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erdana" w:hAnsi="Verdana"/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pPr>
      <w:keepNext/>
      <w:tabs>
        <w:tab w:val="right" w:pos="10285"/>
      </w:tabs>
      <w:spacing w:after="200"/>
      <w:ind w:left="-58"/>
      <w:outlineLvl w:val="0"/>
    </w:pPr>
    <w:rPr>
      <w:b/>
      <w:bCs/>
      <w:sz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shara\Desktop\03_template_Status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03_template_StatusReport.dot</Template>
  <TotalTime>250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711</CharactersWithSpaces>
  <SharedDoc>false</SharedDoc>
  <HLinks>
    <vt:vector size="18" baseType="variant">
      <vt:variant>
        <vt:i4>6422630</vt:i4>
      </vt:variant>
      <vt:variant>
        <vt:i4>1430</vt:i4>
      </vt:variant>
      <vt:variant>
        <vt:i4>1025</vt:i4>
      </vt:variant>
      <vt:variant>
        <vt:i4>1</vt:i4>
      </vt:variant>
      <vt:variant>
        <vt:lpwstr>MBlogo</vt:lpwstr>
      </vt:variant>
      <vt:variant>
        <vt:lpwstr/>
      </vt:variant>
      <vt:variant>
        <vt:i4>6488166</vt:i4>
      </vt:variant>
      <vt:variant>
        <vt:i4>1433</vt:i4>
      </vt:variant>
      <vt:variant>
        <vt:i4>1026</vt:i4>
      </vt:variant>
      <vt:variant>
        <vt:i4>1</vt:i4>
      </vt:variant>
      <vt:variant>
        <vt:lpwstr>project_tag_wombat</vt:lpwstr>
      </vt:variant>
      <vt:variant>
        <vt:lpwstr/>
      </vt:variant>
      <vt:variant>
        <vt:i4>4522082</vt:i4>
      </vt:variant>
      <vt:variant>
        <vt:i4>1438</vt:i4>
      </vt:variant>
      <vt:variant>
        <vt:i4>1027</vt:i4>
      </vt:variant>
      <vt:variant>
        <vt:i4>1</vt:i4>
      </vt:variant>
      <vt:variant>
        <vt:lpwstr>ant_bitmap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Akshara Balachandra</dc:creator>
  <cp:keywords/>
  <dc:description/>
  <cp:lastModifiedBy>Akshara Balachandra</cp:lastModifiedBy>
  <cp:revision>1</cp:revision>
  <cp:lastPrinted>2005-03-28T01:11:00Z</cp:lastPrinted>
  <dcterms:created xsi:type="dcterms:W3CDTF">2013-05-09T20:43:00Z</dcterms:created>
  <dcterms:modified xsi:type="dcterms:W3CDTF">2013-05-10T01:13:00Z</dcterms:modified>
</cp:coreProperties>
</file>