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B2" w:rsidRDefault="004E35B2">
      <w:pPr>
        <w:pStyle w:val="Heading1"/>
        <w:rPr>
          <w:sz w:val="28"/>
        </w:rPr>
      </w:pPr>
    </w:p>
    <w:p w:rsidR="004E35B2" w:rsidRDefault="004E35B2">
      <w:pPr>
        <w:pStyle w:val="Heading1"/>
        <w:pBdr>
          <w:bottom w:val="single" w:sz="4" w:space="1" w:color="auto"/>
        </w:pBdr>
        <w:rPr>
          <w:sz w:val="28"/>
        </w:rPr>
      </w:pPr>
      <w:del w:id="0" w:author="Akshara Balachandra" w:date="2013-05-03T23:04:00Z">
        <w:r w:rsidDel="00651D0D">
          <w:rPr>
            <w:sz w:val="28"/>
          </w:rPr>
          <w:delText>Unit 3 Hunt the Wombat</w:delText>
        </w:r>
      </w:del>
      <w:proofErr w:type="spellStart"/>
      <w:ins w:id="1" w:author="Akshara Balachandra" w:date="2013-05-03T23:04:00Z">
        <w:r w:rsidR="00651D0D">
          <w:rPr>
            <w:sz w:val="28"/>
          </w:rPr>
          <w:t>Hanabi</w:t>
        </w:r>
      </w:ins>
      <w:proofErr w:type="spellEnd"/>
      <w:r>
        <w:rPr>
          <w:sz w:val="28"/>
        </w:rPr>
        <w:t xml:space="preserve"> Project Plan</w:t>
      </w:r>
    </w:p>
    <w:p w:rsidR="004E35B2" w:rsidRDefault="004E35B2">
      <w:pPr>
        <w:pStyle w:val="Heading1"/>
        <w:ind w:left="0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Submitted to</w:t>
      </w:r>
      <w:r>
        <w:rPr>
          <w:sz w:val="28"/>
          <w:szCs w:val="28"/>
        </w:rPr>
        <w:t xml:space="preserve">: </w:t>
      </w:r>
      <w:ins w:id="2" w:author="Akshara Balachandra" w:date="2013-05-03T23:03:00Z">
        <w:r w:rsidR="00651D0D">
          <w:rPr>
            <w:sz w:val="28"/>
            <w:szCs w:val="28"/>
          </w:rPr>
          <w:t>Mr. Peck</w:t>
        </w:r>
      </w:ins>
      <w:r>
        <w:rPr>
          <w:sz w:val="28"/>
          <w:szCs w:val="28"/>
        </w:rPr>
        <w:tab/>
      </w:r>
    </w:p>
    <w:p w:rsidR="004E35B2" w:rsidRDefault="004E35B2">
      <w:pPr>
        <w:pStyle w:val="Heading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Project Manager</w:t>
      </w:r>
      <w:r>
        <w:rPr>
          <w:sz w:val="28"/>
          <w:szCs w:val="28"/>
        </w:rPr>
        <w:t>:</w:t>
      </w:r>
      <w:ins w:id="3" w:author="Akshara Balachandra" w:date="2013-05-03T23:03:00Z">
        <w:r w:rsidR="00651D0D">
          <w:rPr>
            <w:sz w:val="28"/>
            <w:szCs w:val="28"/>
          </w:rPr>
          <w:t xml:space="preserve"> Akshara Balachandra</w:t>
        </w:r>
      </w:ins>
    </w:p>
    <w:p w:rsidR="004E35B2" w:rsidRDefault="004E35B2">
      <w:pPr>
        <w:ind w:left="-58"/>
      </w:pPr>
      <w:r>
        <w:rPr>
          <w:sz w:val="28"/>
          <w:szCs w:val="28"/>
        </w:rPr>
        <w:t>Date:</w:t>
      </w:r>
      <w:r>
        <w:tab/>
        <w:t xml:space="preserve"> May </w:t>
      </w:r>
      <w:ins w:id="4" w:author="Akshara Balachandra" w:date="2013-05-03T23:03:00Z">
        <w:r w:rsidR="00651D0D">
          <w:t>2, 2013</w:t>
        </w:r>
      </w:ins>
      <w:del w:id="5" w:author="Akshara Balachandra" w:date="2013-05-03T23:03:00Z">
        <w:r w:rsidDel="00651D0D">
          <w:delText xml:space="preserve">1, </w:delText>
        </w:r>
        <w:r w:rsidDel="00651D0D">
          <w:rPr>
            <w:color w:val="0000FF"/>
          </w:rPr>
          <w:delText>{200x}</w:delText>
        </w:r>
      </w:del>
    </w:p>
    <w:p w:rsidR="004E35B2" w:rsidRDefault="004E35B2">
      <w:pPr>
        <w:ind w:left="-58"/>
        <w:rPr>
          <w:b/>
          <w:bCs/>
        </w:rPr>
      </w:pPr>
    </w:p>
    <w:p w:rsidR="004E35B2" w:rsidRDefault="004E35B2">
      <w:pPr>
        <w:ind w:left="-58"/>
      </w:pPr>
      <w:r>
        <w:rPr>
          <w:bCs/>
          <w:sz w:val="28"/>
          <w:szCs w:val="28"/>
        </w:rPr>
        <w:t>Project Overview</w:t>
      </w:r>
      <w:ins w:id="6" w:author="Akshara Balachandra" w:date="2013-05-03T23:12:00Z">
        <w:r w:rsidR="00F363DB">
          <w:t xml:space="preserve">: Purpose of this project is to explore the use of networking in playing the card game </w:t>
        </w:r>
        <w:proofErr w:type="spellStart"/>
        <w:r w:rsidR="00F363DB">
          <w:t>Hanabi</w:t>
        </w:r>
        <w:proofErr w:type="spellEnd"/>
        <w:r w:rsidR="00F363DB">
          <w:t xml:space="preserve"> written in the Java programming language.</w:t>
        </w:r>
      </w:ins>
      <w:del w:id="7" w:author="Akshara Balachandra" w:date="2013-05-03T23:12:00Z">
        <w:r w:rsidDel="00F363DB">
          <w:delText xml:space="preserve"> </w:delText>
        </w:r>
        <w:r w:rsidDel="00F363DB">
          <w:rPr>
            <w:color w:val="0000FF"/>
          </w:rPr>
          <w:delText>{What is the purpose and nature of the project.}</w:delText>
        </w:r>
      </w:del>
    </w:p>
    <w:p w:rsidR="004E35B2" w:rsidRDefault="004E35B2">
      <w:pPr>
        <w:ind w:left="-58"/>
      </w:pPr>
    </w:p>
    <w:p w:rsidR="004E35B2" w:rsidRPr="00F363DB" w:rsidRDefault="004E35B2">
      <w:pPr>
        <w:ind w:left="-58"/>
        <w:rPr>
          <w:rPrChange w:id="8" w:author="Akshara Balachandra" w:date="2013-05-03T23:12:00Z">
            <w:rPr>
              <w:color w:val="0000FF"/>
            </w:rPr>
          </w:rPrChange>
        </w:rPr>
      </w:pPr>
      <w:r w:rsidRPr="00F363DB">
        <w:rPr>
          <w:bCs/>
          <w:sz w:val="28"/>
          <w:szCs w:val="28"/>
          <w:rPrChange w:id="9" w:author="Akshara Balachandra" w:date="2013-05-03T23:12:00Z">
            <w:rPr>
              <w:bCs/>
              <w:sz w:val="28"/>
              <w:szCs w:val="28"/>
            </w:rPr>
          </w:rPrChange>
        </w:rPr>
        <w:t>Project Team</w:t>
      </w:r>
      <w:ins w:id="10" w:author="Akshara Balachandra" w:date="2013-05-03T21:38:00Z">
        <w:r w:rsidR="006B24A7" w:rsidRPr="00F363DB">
          <w:rPr>
            <w:rPrChange w:id="11" w:author="Akshara Balachandra" w:date="2013-05-03T23:12:00Z">
              <w:rPr>
                <w:color w:val="FF0000"/>
              </w:rPr>
            </w:rPrChange>
          </w:rPr>
          <w:t>: Akshara Balachandra: Project Lead. Will also be responsible for setting up</w:t>
        </w:r>
      </w:ins>
      <w:ins w:id="12" w:author="Akshara Balachandra" w:date="2013-05-03T21:39:00Z">
        <w:r w:rsidR="006B24A7" w:rsidRPr="00F363DB">
          <w:rPr>
            <w:rPrChange w:id="13" w:author="Akshara Balachandra" w:date="2013-05-03T23:12:00Z">
              <w:rPr>
                <w:color w:val="FF0000"/>
              </w:rPr>
            </w:rPrChange>
          </w:rPr>
          <w:t xml:space="preserve"> and managing</w:t>
        </w:r>
      </w:ins>
      <w:ins w:id="14" w:author="Akshara Balachandra" w:date="2013-05-03T21:38:00Z">
        <w:r w:rsidR="006B24A7" w:rsidRPr="00F363DB">
          <w:rPr>
            <w:rPrChange w:id="15" w:author="Akshara Balachandra" w:date="2013-05-03T23:12:00Z">
              <w:rPr>
                <w:color w:val="FF0000"/>
              </w:rPr>
            </w:rPrChange>
          </w:rPr>
          <w:t xml:space="preserve"> networking</w:t>
        </w:r>
      </w:ins>
      <w:ins w:id="16" w:author="Akshara Balachandra" w:date="2013-05-03T21:39:00Z">
        <w:r w:rsidR="006B24A7" w:rsidRPr="00F363DB">
          <w:rPr>
            <w:rPrChange w:id="17" w:author="Akshara Balachandra" w:date="2013-05-03T23:12:00Z">
              <w:rPr>
                <w:color w:val="FF0000"/>
              </w:rPr>
            </w:rPrChange>
          </w:rPr>
          <w:t xml:space="preserve"> and coding other parts of the game</w:t>
        </w:r>
      </w:ins>
      <w:del w:id="18" w:author="Akshara Balachandra" w:date="2013-05-03T21:38:00Z">
        <w:r w:rsidRPr="00F363DB" w:rsidDel="006B24A7">
          <w:rPr>
            <w:rPrChange w:id="19" w:author="Akshara Balachandra" w:date="2013-05-03T23:12:00Z">
              <w:rPr/>
            </w:rPrChange>
          </w:rPr>
          <w:delText xml:space="preserve"> {Describe the team members and the roles and responsibilities they will have.}</w:delText>
        </w:r>
      </w:del>
      <w:ins w:id="20" w:author="Akshara Balachandra" w:date="2013-05-03T21:39:00Z">
        <w:r w:rsidR="006B24A7" w:rsidRPr="00F363DB">
          <w:rPr>
            <w:rPrChange w:id="21" w:author="Akshara Balachandra" w:date="2013-05-03T23:12:00Z">
              <w:rPr>
                <w:color w:val="FF0000"/>
              </w:rPr>
            </w:rPrChange>
          </w:rPr>
          <w:t xml:space="preserve">. Henry Walter: Responsible for </w:t>
        </w:r>
      </w:ins>
      <w:ins w:id="22" w:author="Akshara Balachandra" w:date="2013-05-03T23:10:00Z">
        <w:r w:rsidR="00F363DB" w:rsidRPr="00F363DB">
          <w:rPr>
            <w:rPrChange w:id="23" w:author="Akshara Balachandra" w:date="2013-05-03T23:12:00Z">
              <w:rPr>
                <w:color w:val="FF0000"/>
              </w:rPr>
            </w:rPrChange>
          </w:rPr>
          <w:t>making sure code is well documented and for creating preliminary structure o</w:t>
        </w:r>
        <w:bookmarkStart w:id="24" w:name="_GoBack"/>
        <w:bookmarkEnd w:id="24"/>
        <w:r w:rsidR="00F363DB" w:rsidRPr="00F363DB">
          <w:rPr>
            <w:rPrChange w:id="25" w:author="Akshara Balachandra" w:date="2013-05-03T23:12:00Z">
              <w:rPr>
                <w:color w:val="FF0000"/>
              </w:rPr>
            </w:rPrChange>
          </w:rPr>
          <w:t xml:space="preserve">f how the classes will work together. Also </w:t>
        </w:r>
      </w:ins>
      <w:ins w:id="26" w:author="Akshara Balachandra" w:date="2013-05-03T23:11:00Z">
        <w:r w:rsidR="00F363DB" w:rsidRPr="00F363DB">
          <w:rPr>
            <w:rPrChange w:id="27" w:author="Akshara Balachandra" w:date="2013-05-03T23:12:00Z">
              <w:rPr>
                <w:color w:val="FF0000"/>
              </w:rPr>
            </w:rPrChange>
          </w:rPr>
          <w:t xml:space="preserve">responsible for coding. Albert Huang: responsible for testing each class as we go along. </w:t>
        </w:r>
      </w:ins>
      <w:ins w:id="28" w:author="Akshara Balachandra" w:date="2013-05-03T23:12:00Z">
        <w:r w:rsidR="00F363DB" w:rsidRPr="00F363DB">
          <w:rPr>
            <w:rPrChange w:id="29" w:author="Akshara Balachandra" w:date="2013-05-03T23:12:00Z">
              <w:rPr>
                <w:color w:val="FF0000"/>
              </w:rPr>
            </w:rPrChange>
          </w:rPr>
          <w:t>A</w:t>
        </w:r>
      </w:ins>
      <w:ins w:id="30" w:author="Akshara Balachandra" w:date="2013-05-03T23:11:00Z">
        <w:r w:rsidR="00F363DB" w:rsidRPr="00F363DB">
          <w:rPr>
            <w:rPrChange w:id="31" w:author="Akshara Balachandra" w:date="2013-05-03T23:12:00Z">
              <w:rPr>
                <w:color w:val="FF0000"/>
              </w:rPr>
            </w:rPrChange>
          </w:rPr>
          <w:t>lso responsible for coding.</w:t>
        </w:r>
      </w:ins>
    </w:p>
    <w:p w:rsidR="004E35B2" w:rsidRDefault="004E35B2">
      <w:pPr>
        <w:ind w:left="-58"/>
      </w:pPr>
    </w:p>
    <w:p w:rsidR="004E35B2" w:rsidRDefault="004E35B2" w:rsidP="00DC7243">
      <w:pPr>
        <w:tabs>
          <w:tab w:val="left" w:pos="3949"/>
        </w:tabs>
        <w:ind w:left="-58"/>
        <w:rPr>
          <w:color w:val="0000FF"/>
        </w:rPr>
        <w:pPrChange w:id="32" w:author="Akshara Balachandra" w:date="2013-05-03T13:27:00Z">
          <w:pPr>
            <w:ind w:left="-58"/>
          </w:pPr>
        </w:pPrChange>
      </w:pPr>
      <w:r>
        <w:rPr>
          <w:bCs/>
          <w:sz w:val="28"/>
          <w:szCs w:val="28"/>
        </w:rPr>
        <w:t>Challenges</w:t>
      </w:r>
      <w:ins w:id="33" w:author="Akshara Balachandra" w:date="2013-05-03T15:41:00Z">
        <w:r w:rsidR="0078047F">
          <w:t>: We have a general idea of what problems we may have during the development of the</w:t>
        </w:r>
      </w:ins>
      <w:ins w:id="34" w:author="Akshara Balachandra" w:date="2013-05-03T15:42:00Z">
        <w:r w:rsidR="0078047F">
          <w:t xml:space="preserve"> project. Firstly, we may have issues with networking since we are not familiar with the java.net package and how to use it. Secondly, we may have issues with </w:t>
        </w:r>
      </w:ins>
      <w:del w:id="35" w:author="Akshara Balachandra" w:date="2013-05-03T15:41:00Z">
        <w:r w:rsidDel="0078047F">
          <w:delText xml:space="preserve"> </w:delText>
        </w:r>
        <w:r w:rsidDel="0078047F">
          <w:rPr>
            <w:color w:val="0000FF"/>
          </w:rPr>
          <w:delText>{What do you foresee as potential problems that may affect your project?}</w:delText>
        </w:r>
      </w:del>
    </w:p>
    <w:p w:rsidR="004E35B2" w:rsidRDefault="004E35B2">
      <w:pPr>
        <w:ind w:left="-58"/>
      </w:pPr>
    </w:p>
    <w:p w:rsidR="004E35B2" w:rsidRDefault="004E35B2" w:rsidP="00681B1D">
      <w:pPr>
        <w:pPrChange w:id="36" w:author="Akshara Balachandra" w:date="2013-05-03T20:15:00Z">
          <w:pPr>
            <w:pStyle w:val="Heading1"/>
          </w:pPr>
        </w:pPrChange>
      </w:pPr>
      <w:r>
        <w:rPr>
          <w:sz w:val="28"/>
          <w:szCs w:val="28"/>
        </w:rPr>
        <w:t>Major Tasks and Sched</w:t>
      </w:r>
      <w:ins w:id="37" w:author="Akshara Balachandra" w:date="2013-05-03T20:15:00Z">
        <w:r w:rsidR="00681B1D">
          <w:rPr>
            <w:sz w:val="28"/>
            <w:szCs w:val="28"/>
          </w:rPr>
          <w:t xml:space="preserve">ule: The following week we will devote entirely to planning the project including setting up subversion for group collaboration. </w:t>
        </w:r>
      </w:ins>
      <w:ins w:id="38" w:author="Akshara Balachandra" w:date="2013-05-03T21:40:00Z">
        <w:r w:rsidR="006B24A7">
          <w:rPr>
            <w:sz w:val="28"/>
            <w:szCs w:val="28"/>
          </w:rPr>
          <w:t xml:space="preserve">The next two weeks will be for writing the code and the final week will be spent testing using </w:t>
        </w:r>
        <w:proofErr w:type="spellStart"/>
        <w:r w:rsidR="006B24A7">
          <w:rPr>
            <w:sz w:val="28"/>
            <w:szCs w:val="28"/>
          </w:rPr>
          <w:t>JUnit</w:t>
        </w:r>
        <w:proofErr w:type="spellEnd"/>
        <w:r w:rsidR="006B24A7">
          <w:rPr>
            <w:sz w:val="28"/>
            <w:szCs w:val="28"/>
          </w:rPr>
          <w:t xml:space="preserve"> </w:t>
        </w:r>
      </w:ins>
      <w:ins w:id="39" w:author="Akshara Balachandra" w:date="2013-05-03T21:41:00Z">
        <w:r w:rsidR="006B24A7">
          <w:rPr>
            <w:sz w:val="28"/>
            <w:szCs w:val="28"/>
          </w:rPr>
          <w:t>tests.</w:t>
        </w:r>
      </w:ins>
      <w:del w:id="40" w:author="Akshara Balachandra" w:date="2013-05-03T20:15:00Z">
        <w:r w:rsidDel="00681B1D">
          <w:rPr>
            <w:sz w:val="28"/>
            <w:szCs w:val="28"/>
          </w:rPr>
          <w:delText>ule</w:delText>
        </w:r>
        <w:r w:rsidDel="00681B1D">
          <w:delText xml:space="preserve"> 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delText>
        </w:r>
      </w:del>
    </w:p>
    <w:p w:rsidR="004E35B2" w:rsidRDefault="004E35B2">
      <w:pPr>
        <w:ind w:left="-58"/>
      </w:pPr>
    </w:p>
    <w:p w:rsidR="004E35B2" w:rsidRDefault="004E35B2">
      <w:pPr>
        <w:ind w:left="-58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2520"/>
        <w:gridCol w:w="2088"/>
      </w:tblGrid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52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088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</w:t>
            </w:r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F363DB">
            <w:pPr>
              <w:ind w:left="-58"/>
            </w:pPr>
            <w:ins w:id="41" w:author="Akshara Balachandra" w:date="2013-05-03T23:13:00Z">
              <w:r>
                <w:t>Learn networking in Java</w:t>
              </w:r>
            </w:ins>
          </w:p>
        </w:tc>
        <w:tc>
          <w:tcPr>
            <w:tcW w:w="2520" w:type="dxa"/>
          </w:tcPr>
          <w:p w:rsidR="004E35B2" w:rsidRDefault="00F363DB">
            <w:pPr>
              <w:ind w:left="-58"/>
            </w:pPr>
            <w:ins w:id="42" w:author="Akshara Balachandra" w:date="2013-05-03T23:13:00Z">
              <w:r>
                <w:t>1</w:t>
              </w:r>
              <w:r w:rsidRPr="00F363DB">
                <w:rPr>
                  <w:vertAlign w:val="superscript"/>
                  <w:rPrChange w:id="43" w:author="Akshara Balachandra" w:date="2013-05-03T23:13:00Z">
                    <w:rPr/>
                  </w:rPrChange>
                </w:rPr>
                <w:t>st</w:t>
              </w:r>
              <w:r>
                <w:t xml:space="preserve"> week of work</w:t>
              </w:r>
            </w:ins>
          </w:p>
        </w:tc>
        <w:tc>
          <w:tcPr>
            <w:tcW w:w="2088" w:type="dxa"/>
          </w:tcPr>
          <w:p w:rsidR="004E35B2" w:rsidRDefault="00F363DB">
            <w:pPr>
              <w:ind w:left="-58"/>
            </w:pPr>
            <w:ins w:id="44" w:author="Akshara Balachandra" w:date="2013-05-03T23:13:00Z">
              <w:r>
                <w:t>All</w:t>
              </w:r>
            </w:ins>
          </w:p>
        </w:tc>
      </w:tr>
      <w:tr w:rsidR="00551D41" w:rsidDel="00551D41">
        <w:tblPrEx>
          <w:tblCellMar>
            <w:top w:w="0" w:type="dxa"/>
            <w:bottom w:w="0" w:type="dxa"/>
          </w:tblCellMar>
        </w:tblPrEx>
        <w:trPr>
          <w:del w:id="45" w:author="Akshara Balachandra" w:date="2013-05-03T23:15:00Z"/>
        </w:trPr>
        <w:tc>
          <w:tcPr>
            <w:tcW w:w="4140" w:type="dxa"/>
          </w:tcPr>
          <w:p w:rsidR="00551D41" w:rsidDel="00551D41" w:rsidRDefault="00551D41">
            <w:pPr>
              <w:ind w:left="-58"/>
              <w:rPr>
                <w:del w:id="46" w:author="Akshara Balachandra" w:date="2013-05-03T23:15:00Z"/>
              </w:rPr>
            </w:pPr>
          </w:p>
        </w:tc>
        <w:tc>
          <w:tcPr>
            <w:tcW w:w="2520" w:type="dxa"/>
          </w:tcPr>
          <w:p w:rsidR="00551D41" w:rsidDel="00551D41" w:rsidRDefault="00551D41">
            <w:pPr>
              <w:ind w:left="-58"/>
              <w:rPr>
                <w:del w:id="47" w:author="Akshara Balachandra" w:date="2013-05-03T23:15:00Z"/>
              </w:rPr>
            </w:pPr>
          </w:p>
        </w:tc>
        <w:tc>
          <w:tcPr>
            <w:tcW w:w="2088" w:type="dxa"/>
          </w:tcPr>
          <w:p w:rsidR="00551D41" w:rsidDel="00551D41" w:rsidRDefault="00551D41">
            <w:pPr>
              <w:ind w:left="-58"/>
              <w:rPr>
                <w:del w:id="48" w:author="Akshara Balachandra" w:date="2013-05-03T23:15:00Z"/>
              </w:rPr>
            </w:pPr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F363DB" w:rsidRDefault="00551D41" w:rsidP="00F363DB">
            <w:pPr>
              <w:pPrChange w:id="49" w:author="Akshara Balachandra" w:date="2013-05-03T23:13:00Z">
                <w:pPr>
                  <w:ind w:left="-58"/>
                </w:pPr>
              </w:pPrChange>
            </w:pPr>
            <w:r>
              <w:t xml:space="preserve">Preliminary sketch of </w:t>
            </w:r>
            <w:proofErr w:type="spellStart"/>
            <w:r>
              <w:t>of</w:t>
            </w:r>
            <w:proofErr w:type="spellEnd"/>
            <w:r>
              <w:t xml:space="preserve"> UI of game</w:t>
            </w:r>
          </w:p>
        </w:tc>
        <w:tc>
          <w:tcPr>
            <w:tcW w:w="2520" w:type="dxa"/>
          </w:tcPr>
          <w:p w:rsidR="004E35B2" w:rsidRDefault="00551D41">
            <w:pPr>
              <w:ind w:left="-58"/>
            </w:pPr>
            <w:r>
              <w:t>Block day of 1</w:t>
            </w:r>
            <w:r w:rsidRPr="00551D41">
              <w:rPr>
                <w:vertAlign w:val="superscript"/>
                <w:rPrChange w:id="50" w:author="Akshara Balachandra" w:date="2013-05-03T23:14:00Z">
                  <w:rPr/>
                </w:rPrChange>
              </w:rPr>
              <w:t>st</w:t>
            </w:r>
            <w:r>
              <w:t xml:space="preserve"> week</w:t>
            </w:r>
          </w:p>
        </w:tc>
        <w:tc>
          <w:tcPr>
            <w:tcW w:w="2088" w:type="dxa"/>
          </w:tcPr>
          <w:p w:rsidR="004E35B2" w:rsidRDefault="00551D41">
            <w:pPr>
              <w:ind w:left="-58"/>
            </w:pPr>
            <w:r>
              <w:t>Henry Walter</w:t>
            </w:r>
          </w:p>
        </w:tc>
      </w:tr>
      <w:tr w:rsidR="00551D41">
        <w:tblPrEx>
          <w:tblCellMar>
            <w:top w:w="0" w:type="dxa"/>
            <w:bottom w:w="0" w:type="dxa"/>
          </w:tblCellMar>
        </w:tblPrEx>
        <w:trPr>
          <w:ins w:id="51" w:author="Akshara Balachandra" w:date="2013-05-03T23:15:00Z"/>
        </w:trPr>
        <w:tc>
          <w:tcPr>
            <w:tcW w:w="4140" w:type="dxa"/>
          </w:tcPr>
          <w:p w:rsidR="00551D41" w:rsidRDefault="00551D41" w:rsidP="00551D41">
            <w:pPr>
              <w:rPr>
                <w:ins w:id="52" w:author="Akshara Balachandra" w:date="2013-05-03T23:15:00Z"/>
              </w:rPr>
              <w:pPrChange w:id="53" w:author="Akshara Balachandra" w:date="2013-05-03T23:15:00Z">
                <w:pPr/>
              </w:pPrChange>
            </w:pPr>
            <w:ins w:id="54" w:author="Akshara Balachandra" w:date="2013-05-03T23:15:00Z">
              <w:r>
                <w:t>Implement networking</w:t>
              </w:r>
            </w:ins>
          </w:p>
        </w:tc>
        <w:tc>
          <w:tcPr>
            <w:tcW w:w="2520" w:type="dxa"/>
          </w:tcPr>
          <w:p w:rsidR="00551D41" w:rsidRDefault="00551D41">
            <w:pPr>
              <w:ind w:left="-58"/>
              <w:rPr>
                <w:ins w:id="55" w:author="Akshara Balachandra" w:date="2013-05-03T23:15:00Z"/>
              </w:rPr>
            </w:pPr>
            <w:ins w:id="56" w:author="Akshara Balachandra" w:date="2013-05-03T23:15:00Z">
              <w:r>
                <w:t>Middle of 3</w:t>
              </w:r>
              <w:r w:rsidRPr="00551D41">
                <w:rPr>
                  <w:vertAlign w:val="superscript"/>
                  <w:rPrChange w:id="57" w:author="Akshara Balachandra" w:date="2013-05-03T23:15:00Z">
                    <w:rPr/>
                  </w:rPrChange>
                </w:rPr>
                <w:t>rd</w:t>
              </w:r>
              <w:r>
                <w:t xml:space="preserve"> week</w:t>
              </w:r>
            </w:ins>
          </w:p>
        </w:tc>
        <w:tc>
          <w:tcPr>
            <w:tcW w:w="2088" w:type="dxa"/>
          </w:tcPr>
          <w:p w:rsidR="00551D41" w:rsidRDefault="00551D41">
            <w:pPr>
              <w:ind w:left="-58"/>
              <w:rPr>
                <w:ins w:id="58" w:author="Akshara Balachandra" w:date="2013-05-03T23:15:00Z"/>
              </w:rPr>
            </w:pPr>
            <w:ins w:id="59" w:author="Akshara Balachandra" w:date="2013-05-03T23:15:00Z">
              <w:r>
                <w:t>Akshara Balachandra</w:t>
              </w:r>
            </w:ins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F363DB">
            <w:pPr>
              <w:ind w:left="-58"/>
            </w:pPr>
            <w:proofErr w:type="spellStart"/>
            <w:ins w:id="60" w:author="Akshara Balachandra" w:date="2013-05-03T23:13:00Z">
              <w:r>
                <w:t>JUnit</w:t>
              </w:r>
              <w:proofErr w:type="spellEnd"/>
              <w:r>
                <w:t xml:space="preserve"> tests</w:t>
              </w:r>
            </w:ins>
          </w:p>
        </w:tc>
        <w:tc>
          <w:tcPr>
            <w:tcW w:w="2520" w:type="dxa"/>
          </w:tcPr>
          <w:p w:rsidR="004E35B2" w:rsidRDefault="00F363DB">
            <w:pPr>
              <w:ind w:left="-58"/>
            </w:pPr>
            <w:ins w:id="61" w:author="Akshara Balachandra" w:date="2013-05-03T23:13:00Z">
              <w:r>
                <w:t>Last week of work</w:t>
              </w:r>
            </w:ins>
          </w:p>
        </w:tc>
        <w:tc>
          <w:tcPr>
            <w:tcW w:w="2088" w:type="dxa"/>
          </w:tcPr>
          <w:p w:rsidR="004E35B2" w:rsidRDefault="00F363DB">
            <w:pPr>
              <w:ind w:left="-58"/>
            </w:pPr>
            <w:ins w:id="62" w:author="Akshara Balachandra" w:date="2013-05-03T23:13:00Z">
              <w:r>
                <w:t>Albert Huang</w:t>
              </w:r>
            </w:ins>
          </w:p>
        </w:tc>
      </w:tr>
    </w:tbl>
    <w:p w:rsidR="004E35B2" w:rsidDel="00551D41" w:rsidRDefault="004E35B2">
      <w:pPr>
        <w:ind w:left="-58"/>
        <w:rPr>
          <w:del w:id="63" w:author="Akshara Balachandra" w:date="2013-05-03T23:15:00Z"/>
        </w:rPr>
      </w:pPr>
    </w:p>
    <w:p w:rsidR="004E35B2" w:rsidDel="00551D41" w:rsidRDefault="004E35B2">
      <w:pPr>
        <w:ind w:left="-58"/>
        <w:rPr>
          <w:del w:id="64" w:author="Akshara Balachandra" w:date="2013-05-03T23:15:00Z"/>
        </w:rPr>
      </w:pPr>
    </w:p>
    <w:p w:rsidR="004E35B2" w:rsidDel="00551D41" w:rsidRDefault="004E35B2" w:rsidP="00551D41">
      <w:pPr>
        <w:rPr>
          <w:del w:id="65" w:author="Akshara Balachandra" w:date="2013-05-03T23:16:00Z"/>
        </w:rPr>
        <w:pPrChange w:id="66" w:author="Akshara Balachandra" w:date="2013-05-03T23:15:00Z">
          <w:pPr>
            <w:ind w:left="-58"/>
          </w:pPr>
        </w:pPrChange>
      </w:pPr>
    </w:p>
    <w:p w:rsidR="004E35B2" w:rsidRDefault="004E35B2" w:rsidP="00551D41">
      <w:pPr>
        <w:pPrChange w:id="67" w:author="Akshara Balachandra" w:date="2013-05-03T23:16:00Z">
          <w:pPr>
            <w:ind w:left="-58"/>
          </w:pPr>
        </w:pPrChange>
      </w:pPr>
    </w:p>
    <w:p w:rsidR="004E35B2" w:rsidRDefault="004E35B2">
      <w:pPr>
        <w:ind w:left="-58"/>
      </w:pPr>
    </w:p>
    <w:p w:rsidR="004E35B2" w:rsidRDefault="004E35B2"/>
    <w:p w:rsidR="004E35B2" w:rsidRDefault="004E35B2">
      <w:pPr>
        <w:tabs>
          <w:tab w:val="right" w:pos="10285"/>
        </w:tabs>
        <w:ind w:left="275" w:right="220"/>
      </w:pPr>
    </w:p>
    <w:sectPr w:rsidR="004E35B2">
      <w:headerReference w:type="default" r:id="rId7"/>
      <w:footerReference w:type="default" r:id="rId8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942" w:rsidRDefault="00F71942">
      <w:r>
        <w:separator/>
      </w:r>
    </w:p>
  </w:endnote>
  <w:endnote w:type="continuationSeparator" w:id="0">
    <w:p w:rsidR="00F71942" w:rsidRDefault="00F7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5B2" w:rsidRDefault="00480333">
    <w:pPr>
      <w:pStyle w:val="Footer"/>
      <w:tabs>
        <w:tab w:val="clear" w:pos="4320"/>
        <w:tab w:val="clear" w:pos="8640"/>
        <w:tab w:val="right" w:pos="10450"/>
      </w:tabs>
    </w:pPr>
    <w:r>
      <w:rPr>
        <w:noProof/>
        <w:lang w:bidi="kn-IN"/>
      </w:rPr>
      <w:drawing>
        <wp:inline distT="0" distB="0" distL="0" distR="0">
          <wp:extent cx="789940" cy="401955"/>
          <wp:effectExtent l="0" t="0" r="0" b="0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E35B2">
      <w:t xml:space="preserve"> </w:t>
    </w:r>
    <w:fldSimple w:instr=" FILENAME ">
      <w:ins w:id="69" w:author="Akshara Balachandra" w:date="2013-05-03T13:16:00Z">
        <w:r w:rsidR="00DC7243">
          <w:rPr>
            <w:noProof/>
          </w:rPr>
          <w:t>Document3</w:t>
        </w:r>
      </w:ins>
      <w:ins w:id="70" w:author="George Peck" w:date="2006-05-02T12:50:00Z">
        <w:del w:id="71" w:author="Akshara Balachandra" w:date="2013-05-03T13:16:00Z">
          <w:r w:rsidR="004E35B2" w:rsidDel="00DC7243">
            <w:rPr>
              <w:noProof/>
            </w:rPr>
            <w:delText>03_template_ProjectPlan.dot</w:delText>
          </w:r>
        </w:del>
      </w:ins>
      <w:del w:id="72" w:author="Akshara Balachandra" w:date="2013-05-03T13:16:00Z">
        <w:r w:rsidR="004E35B2" w:rsidDel="00DC7243">
          <w:rPr>
            <w:noProof/>
          </w:rPr>
          <w:delText>Document1</w:delText>
        </w:r>
      </w:del>
    </w:fldSimple>
    <w:r w:rsidR="004E35B2">
      <w:tab/>
      <w:t xml:space="preserve">page </w:t>
    </w:r>
    <w:r w:rsidR="004E35B2">
      <w:rPr>
        <w:rStyle w:val="PageNumber"/>
      </w:rPr>
      <w:fldChar w:fldCharType="begin"/>
    </w:r>
    <w:r w:rsidR="004E35B2">
      <w:rPr>
        <w:rStyle w:val="PageNumber"/>
      </w:rPr>
      <w:instrText xml:space="preserve"> PAGE </w:instrText>
    </w:r>
    <w:r w:rsidR="004E35B2">
      <w:rPr>
        <w:rStyle w:val="PageNumber"/>
      </w:rPr>
      <w:fldChar w:fldCharType="separate"/>
    </w:r>
    <w:r w:rsidR="00551D41">
      <w:rPr>
        <w:rStyle w:val="PageNumber"/>
        <w:noProof/>
      </w:rPr>
      <w:t>1</w:t>
    </w:r>
    <w:r w:rsidR="004E35B2">
      <w:rPr>
        <w:rStyle w:val="PageNumber"/>
      </w:rPr>
      <w:fldChar w:fldCharType="end"/>
    </w:r>
    <w:r w:rsidR="004E35B2">
      <w:rPr>
        <w:rStyle w:val="PageNumber"/>
      </w:rPr>
      <w:t xml:space="preserve"> of </w:t>
    </w:r>
    <w:r w:rsidR="004E35B2">
      <w:rPr>
        <w:rStyle w:val="PageNumber"/>
      </w:rPr>
      <w:fldChar w:fldCharType="begin"/>
    </w:r>
    <w:r w:rsidR="004E35B2">
      <w:rPr>
        <w:rStyle w:val="PageNumber"/>
      </w:rPr>
      <w:instrText xml:space="preserve"> NUMPAGES </w:instrText>
    </w:r>
    <w:r w:rsidR="004E35B2">
      <w:rPr>
        <w:rStyle w:val="PageNumber"/>
      </w:rPr>
      <w:fldChar w:fldCharType="separate"/>
    </w:r>
    <w:r w:rsidR="00551D41">
      <w:rPr>
        <w:rStyle w:val="PageNumber"/>
        <w:noProof/>
      </w:rPr>
      <w:t>1</w:t>
    </w:r>
    <w:r w:rsidR="004E35B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942" w:rsidRDefault="00F71942">
      <w:r>
        <w:separator/>
      </w:r>
    </w:p>
  </w:footnote>
  <w:footnote w:type="continuationSeparator" w:id="0">
    <w:p w:rsidR="00F71942" w:rsidRDefault="00F7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5B2" w:rsidRDefault="00480333">
    <w:pPr>
      <w:pStyle w:val="Header"/>
      <w:tabs>
        <w:tab w:val="clear" w:pos="8640"/>
        <w:tab w:val="right" w:pos="10450"/>
      </w:tabs>
      <w:ind w:left="-55"/>
    </w:pPr>
    <w:del w:id="68" w:author="Akshara Balachandra" w:date="2013-05-03T13:16:00Z">
      <w:r w:rsidDel="00DC7243">
        <w:rPr>
          <w:noProof/>
          <w:lang w:bidi="kn-IN"/>
        </w:rPr>
        <w:drawing>
          <wp:inline distT="0" distB="0" distL="0" distR="0">
            <wp:extent cx="1856740" cy="512445"/>
            <wp:effectExtent l="0" t="0" r="0" b="1905"/>
            <wp:docPr id="1" name="Picture 1" descr="M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logo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5B2" w:rsidDel="00DC7243">
        <w:tab/>
      </w:r>
      <w:r w:rsidR="004E35B2" w:rsidDel="00DC7243">
        <w:tab/>
      </w:r>
      <w:r w:rsidDel="00DC7243">
        <w:rPr>
          <w:noProof/>
          <w:lang w:bidi="kn-IN"/>
        </w:rPr>
        <w:drawing>
          <wp:inline distT="0" distB="0" distL="0" distR="0">
            <wp:extent cx="1524000" cy="207645"/>
            <wp:effectExtent l="0" t="0" r="0" b="1905"/>
            <wp:docPr id="2" name="Picture 2" descr="project_tag_womb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_tag_wombat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shara Balachandra">
    <w15:presenceInfo w15:providerId="Windows Live" w15:userId="d39ef182a72aaf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43"/>
    <w:rsid w:val="00140EED"/>
    <w:rsid w:val="00480333"/>
    <w:rsid w:val="004E35B2"/>
    <w:rsid w:val="00551D41"/>
    <w:rsid w:val="00651D0D"/>
    <w:rsid w:val="00681B1D"/>
    <w:rsid w:val="006B24A7"/>
    <w:rsid w:val="0078047F"/>
    <w:rsid w:val="00794431"/>
    <w:rsid w:val="008706E9"/>
    <w:rsid w:val="00B65EC8"/>
    <w:rsid w:val="00DC7243"/>
    <w:rsid w:val="00EC7DD5"/>
    <w:rsid w:val="00F363DB"/>
    <w:rsid w:val="00F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5C91-DD7C-454F-9B51-BD42BFE5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ra\Desktop\03_template_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B2932-5A12-4C68-9210-09FE6525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03_template_ProjectPlan.dot</Template>
  <TotalTime>247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Akshara Balachandra</dc:creator>
  <cp:keywords/>
  <dc:description/>
  <cp:lastModifiedBy>Akshara Balachandra</cp:lastModifiedBy>
  <cp:revision>5</cp:revision>
  <cp:lastPrinted>2005-03-28T01:10:00Z</cp:lastPrinted>
  <dcterms:created xsi:type="dcterms:W3CDTF">2013-05-03T20:16:00Z</dcterms:created>
  <dcterms:modified xsi:type="dcterms:W3CDTF">2013-05-04T06:16:00Z</dcterms:modified>
</cp:coreProperties>
</file>